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60" w:rsidRDefault="00301C60" w:rsidP="00301C60">
      <w:r>
        <w:t xml:space="preserve">Для разработки программы, имитирующей поведение коллекции </w:t>
      </w:r>
      <w:proofErr w:type="spellStart"/>
      <w:r>
        <w:t>HashSet</w:t>
      </w:r>
      <w:proofErr w:type="spellEnd"/>
      <w:r>
        <w:t xml:space="preserve">, необходимо создать класс </w:t>
      </w:r>
      <w:proofErr w:type="spellStart"/>
      <w:r>
        <w:t>HashSet</w:t>
      </w:r>
      <w:proofErr w:type="spellEnd"/>
      <w:r>
        <w:t xml:space="preserve">, который будет содержать методы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и </w:t>
      </w:r>
      <w:proofErr w:type="spellStart"/>
      <w:r>
        <w:t>get</w:t>
      </w:r>
      <w:proofErr w:type="spellEnd"/>
      <w:r>
        <w:t>, а также массив для хранения элементов.</w:t>
      </w:r>
      <w:ins w:id="0" w:author="Alex Mark" w:date="2023-06-29T16:34:00Z">
        <w:r>
          <w:t xml:space="preserve"> </w:t>
        </w:r>
      </w:ins>
      <w:ins w:id="1" w:author="Alex Mark" w:date="2023-06-29T16:33:00Z">
        <w:r>
          <w:t xml:space="preserve"> </w:t>
        </w:r>
      </w:ins>
    </w:p>
    <w:p w:rsidR="00301C60" w:rsidRDefault="00301C60" w:rsidP="00301C60">
      <w:r>
        <w:t xml:space="preserve">  </w:t>
      </w:r>
    </w:p>
    <w:p w:rsidR="00301C60" w:rsidRDefault="00301C60" w:rsidP="00301C60">
      <w:r>
        <w:t>Начнем с объявления класса и массива для хранения элементов:</w:t>
      </w:r>
      <w:r>
        <w:t xml:space="preserve">  </w:t>
      </w:r>
    </w:p>
    <w:p w:rsidR="00301C60" w:rsidRPr="00A80E99" w:rsidRDefault="00301C60" w:rsidP="00301C60">
      <w:pPr>
        <w:rPr>
          <w:lang w:val="en-US"/>
          <w:rPrChange w:id="2" w:author="Alex Mark" w:date="2023-06-29T16:38:00Z">
            <w:rPr/>
          </w:rPrChange>
        </w:rPr>
      </w:pPr>
      <w:r w:rsidRPr="00A80E99">
        <w:rPr>
          <w:lang w:val="en-US"/>
          <w:rPrChange w:id="3" w:author="Alex Mark" w:date="2023-06-29T16:38:00Z">
            <w:rPr/>
          </w:rPrChange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class </w:t>
      </w:r>
      <w:proofErr w:type="spellStart"/>
      <w:r w:rsidRPr="00301C60">
        <w:rPr>
          <w:lang w:val="en-US"/>
        </w:rPr>
        <w:t>HashSet</w:t>
      </w:r>
      <w:proofErr w:type="spellEnd"/>
      <w:r w:rsidRPr="00301C60">
        <w:rPr>
          <w:lang w:val="en-US"/>
        </w:rPr>
        <w:t xml:space="preserve">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private</w:t>
      </w:r>
      <w:proofErr w:type="gramEnd"/>
      <w:r w:rsidRPr="00301C60">
        <w:rPr>
          <w:lang w:val="en-US"/>
        </w:rPr>
        <w:t xml:space="preserve"> Integer[] elements = new Integer[10];</w:t>
      </w:r>
      <w:r>
        <w:rPr>
          <w:lang w:val="en-US"/>
        </w:rPr>
        <w:t xml:space="preserve">  </w:t>
      </w:r>
    </w:p>
    <w:p w:rsidR="00301C60" w:rsidRDefault="00301C60" w:rsidP="00301C60">
      <w:r>
        <w:t>```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Массив установлен на 10 элементов, но его можно изменить при необходимости. Далее необходимо написать метод </w:t>
      </w:r>
      <w:proofErr w:type="spellStart"/>
      <w:r>
        <w:t>add</w:t>
      </w:r>
      <w:proofErr w:type="spellEnd"/>
      <w:r>
        <w:t>, который будет добавлять элемент в массив:</w:t>
      </w:r>
      <w:r>
        <w:t xml:space="preserve">  </w:t>
      </w:r>
    </w:p>
    <w:p w:rsidR="00301C60" w:rsidRPr="00A80E99" w:rsidRDefault="00301C60" w:rsidP="00301C60">
      <w:pPr>
        <w:rPr>
          <w:lang w:val="en-US"/>
        </w:rPr>
      </w:pPr>
      <w:r w:rsidRPr="00A80E99"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void add(Integer element)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for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= 0;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++)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== null)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elements[</w:t>
      </w:r>
      <w:proofErr w:type="spellStart"/>
      <w:proofErr w:type="gramEnd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= element;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break</w:t>
      </w:r>
      <w:proofErr w:type="gramEnd"/>
      <w:r w:rsidRPr="00301C60">
        <w:rPr>
          <w:lang w:val="en-US"/>
        </w:rPr>
        <w:t>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Default="00301C60" w:rsidP="00301C60">
      <w:r>
        <w:t xml:space="preserve">Метод принимает элемент типа </w:t>
      </w:r>
      <w:proofErr w:type="spellStart"/>
      <w:r>
        <w:t>Integer</w:t>
      </w:r>
      <w:proofErr w:type="spellEnd"/>
      <w:r>
        <w:t xml:space="preserve"> и проходит по всем элементам массива. Если элемент равен </w:t>
      </w:r>
      <w:proofErr w:type="spellStart"/>
      <w:r>
        <w:t>null</w:t>
      </w:r>
      <w:proofErr w:type="spellEnd"/>
      <w:r>
        <w:t xml:space="preserve">, то он </w:t>
      </w:r>
      <w:proofErr w:type="gramStart"/>
      <w:r>
        <w:t>заменяется на</w:t>
      </w:r>
      <w:proofErr w:type="gramEnd"/>
      <w:r>
        <w:t xml:space="preserve"> переданный элемент. Если элементов больше нет, то новый элемент не добавляется.</w:t>
      </w:r>
      <w:r>
        <w:t xml:space="preserve">  </w:t>
      </w:r>
      <w:bookmarkStart w:id="4" w:name="_GoBack"/>
      <w:bookmarkEnd w:id="4"/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Теперь напишем метод </w:t>
      </w:r>
      <w:proofErr w:type="spellStart"/>
      <w:r>
        <w:t>toString</w:t>
      </w:r>
      <w:proofErr w:type="spellEnd"/>
      <w:r>
        <w:t>, который будет возвращать строку, содержащую все элементы множества:</w:t>
      </w:r>
      <w:r>
        <w:t xml:space="preserve">  </w:t>
      </w:r>
    </w:p>
    <w:p w:rsidR="00301C60" w:rsidRPr="00A80E99" w:rsidRDefault="00301C60" w:rsidP="00301C60">
      <w:pPr>
        <w:rPr>
          <w:lang w:val="en-US"/>
          <w:rPrChange w:id="5" w:author="Alex Mark" w:date="2023-06-29T16:39:00Z">
            <w:rPr/>
          </w:rPrChange>
        </w:rPr>
      </w:pPr>
      <w:r w:rsidRPr="00A80E99">
        <w:rPr>
          <w:lang w:val="en-US"/>
          <w:rPrChange w:id="6" w:author="Alex Mark" w:date="2023-06-29T16:39:00Z">
            <w:rPr/>
          </w:rPrChange>
        </w:rPr>
        <w:lastRenderedPageBreak/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String </w:t>
      </w:r>
      <w:proofErr w:type="spellStart"/>
      <w:r w:rsidRPr="00301C60">
        <w:rPr>
          <w:lang w:val="en-US"/>
        </w:rPr>
        <w:t>toString</w:t>
      </w:r>
      <w:proofErr w:type="spellEnd"/>
      <w:r w:rsidRPr="00301C60">
        <w:rPr>
          <w:lang w:val="en-US"/>
        </w:rPr>
        <w:t>()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r w:rsidRPr="00301C60">
        <w:rPr>
          <w:lang w:val="en-US"/>
        </w:rPr>
        <w:t>StringBuilder</w:t>
      </w:r>
      <w:proofErr w:type="spellEnd"/>
      <w:r w:rsidRPr="00301C60">
        <w:rPr>
          <w:lang w:val="en-US"/>
        </w:rPr>
        <w:t xml:space="preserve"> result = new </w:t>
      </w:r>
      <w:proofErr w:type="spellStart"/>
      <w:proofErr w:type="gramStart"/>
      <w:r w:rsidRPr="00301C60">
        <w:rPr>
          <w:lang w:val="en-US"/>
        </w:rPr>
        <w:t>StringBuilder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for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= 0;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++)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!= null)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result.append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]).append(",");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result.length</w:t>
      </w:r>
      <w:proofErr w:type="spellEnd"/>
      <w:r w:rsidRPr="00301C60">
        <w:rPr>
          <w:lang w:val="en-US"/>
        </w:rPr>
        <w:t>() &amp;</w:t>
      </w:r>
      <w:proofErr w:type="spellStart"/>
      <w:r w:rsidRPr="00301C60">
        <w:rPr>
          <w:lang w:val="en-US"/>
        </w:rPr>
        <w:t>gt</w:t>
      </w:r>
      <w:proofErr w:type="spellEnd"/>
      <w:r w:rsidRPr="00301C60">
        <w:rPr>
          <w:lang w:val="en-US"/>
        </w:rPr>
        <w:t>; 0)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result.setLength</w:t>
      </w:r>
      <w:proofErr w:type="spellEnd"/>
      <w:r w:rsidRPr="00301C60">
        <w:rPr>
          <w:lang w:val="en-US"/>
        </w:rPr>
        <w:t>(</w:t>
      </w:r>
      <w:proofErr w:type="spellStart"/>
      <w:proofErr w:type="gramEnd"/>
      <w:r w:rsidRPr="00301C60">
        <w:rPr>
          <w:lang w:val="en-US"/>
        </w:rPr>
        <w:t>result.length</w:t>
      </w:r>
      <w:proofErr w:type="spellEnd"/>
      <w:r w:rsidRPr="00301C60">
        <w:rPr>
          <w:lang w:val="en-US"/>
        </w:rPr>
        <w:t>() - 1);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"{" + </w:t>
      </w:r>
      <w:proofErr w:type="spellStart"/>
      <w:r w:rsidRPr="00301C60">
        <w:rPr>
          <w:lang w:val="en-US"/>
        </w:rPr>
        <w:t>result.toString</w:t>
      </w:r>
      <w:proofErr w:type="spellEnd"/>
      <w:r w:rsidRPr="00301C60">
        <w:rPr>
          <w:lang w:val="en-US"/>
        </w:rPr>
        <w:t>() + "}";</w:t>
      </w:r>
      <w:r>
        <w:rPr>
          <w:lang w:val="en-US"/>
        </w:rPr>
        <w:t xml:space="preserve">  </w:t>
      </w:r>
    </w:p>
    <w:p w:rsidR="00301C60" w:rsidRDefault="00301C60" w:rsidP="00301C60">
      <w:r>
        <w:t>}</w:t>
      </w:r>
      <w:r>
        <w:t xml:space="preserve">  </w:t>
      </w:r>
    </w:p>
    <w:p w:rsidR="00301C60" w:rsidRDefault="00301C60" w:rsidP="00301C60">
      <w:r>
        <w:t>```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Метод создает объект </w:t>
      </w:r>
      <w:proofErr w:type="spellStart"/>
      <w:r>
        <w:t>StringBuilder</w:t>
      </w:r>
      <w:proofErr w:type="spellEnd"/>
      <w:r>
        <w:t xml:space="preserve"> и проходится по всем элементам массива. Если элемент не равен </w:t>
      </w:r>
      <w:proofErr w:type="spellStart"/>
      <w:r>
        <w:t>null</w:t>
      </w:r>
      <w:proofErr w:type="spellEnd"/>
      <w:r>
        <w:t xml:space="preserve">, то он добавляется в </w:t>
      </w:r>
      <w:proofErr w:type="spellStart"/>
      <w:r>
        <w:t>StringBuilder</w:t>
      </w:r>
      <w:proofErr w:type="spellEnd"/>
      <w:r>
        <w:t>. Затем последняя запятая удаляется и возвращается строка, содержащая все элементы множества.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Наконец, напишем метод </w:t>
      </w:r>
      <w:proofErr w:type="spellStart"/>
      <w:r>
        <w:t>get</w:t>
      </w:r>
      <w:proofErr w:type="spellEnd"/>
      <w:r>
        <w:t>, который будет возвращать элемент по индексу:</w:t>
      </w:r>
      <w:r>
        <w:t xml:space="preserve">  </w:t>
      </w:r>
    </w:p>
    <w:p w:rsidR="00301C60" w:rsidRPr="00A80E99" w:rsidRDefault="00301C60" w:rsidP="00301C60">
      <w:pPr>
        <w:rPr>
          <w:lang w:val="en-US"/>
          <w:rPrChange w:id="7" w:author="Alex Mark" w:date="2023-06-29T16:39:00Z">
            <w:rPr/>
          </w:rPrChange>
        </w:rPr>
      </w:pPr>
      <w:r w:rsidRPr="00A80E99">
        <w:rPr>
          <w:lang w:val="en-US"/>
          <w:rPrChange w:id="8" w:author="Alex Mark" w:date="2023-06-29T16:39:00Z">
            <w:rPr/>
          </w:rPrChange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Integer get(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index)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(index &amp;</w:t>
      </w:r>
      <w:proofErr w:type="spellStart"/>
      <w:r w:rsidRPr="00301C60">
        <w:rPr>
          <w:lang w:val="en-US"/>
        </w:rPr>
        <w:t>gt</w:t>
      </w:r>
      <w:proofErr w:type="spellEnd"/>
      <w:r w:rsidRPr="00301C60">
        <w:rPr>
          <w:lang w:val="en-US"/>
        </w:rPr>
        <w:t>;= 0 &amp;amp;&amp;amp; index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>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elements[index];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lastRenderedPageBreak/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null;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Метод принимает индекс элемента и проверяет его на то, что он не меньше 0 и не больше длины массива. Если индекс в диапазоне, то возвращается соответствующий элемент. Иначе возвращается </w:t>
      </w:r>
      <w:proofErr w:type="spellStart"/>
      <w:r>
        <w:t>null</w:t>
      </w:r>
      <w:proofErr w:type="spellEnd"/>
      <w:r>
        <w:t>.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Полный код класса </w:t>
      </w:r>
      <w:proofErr w:type="spellStart"/>
      <w:r>
        <w:t>HashSet</w:t>
      </w:r>
      <w:proofErr w:type="spellEnd"/>
      <w:r>
        <w:t>:</w:t>
      </w:r>
      <w:r>
        <w:t xml:space="preserve">  </w:t>
      </w:r>
    </w:p>
    <w:p w:rsidR="00301C60" w:rsidRPr="00A80E99" w:rsidRDefault="00301C60" w:rsidP="00301C60">
      <w:r>
        <w:t xml:space="preserve"> </w:t>
      </w:r>
      <w:r w:rsidRPr="00A80E99">
        <w:t xml:space="preserve"> </w:t>
      </w:r>
    </w:p>
    <w:p w:rsidR="00301C60" w:rsidRPr="00A80E99" w:rsidRDefault="00301C60" w:rsidP="00301C60">
      <w:r w:rsidRPr="00A80E99">
        <w:t>```</w:t>
      </w:r>
      <w:r>
        <w:t xml:space="preserve"> </w:t>
      </w:r>
      <w:r w:rsidRPr="00A80E99">
        <w:t xml:space="preserve"> </w:t>
      </w:r>
    </w:p>
    <w:p w:rsidR="00301C60" w:rsidRPr="00A80E99" w:rsidRDefault="00301C60" w:rsidP="00301C60">
      <w:proofErr w:type="gramStart"/>
      <w:r w:rsidRPr="00301C60">
        <w:rPr>
          <w:lang w:val="en-US"/>
        </w:rPr>
        <w:t>public</w:t>
      </w:r>
      <w:proofErr w:type="gramEnd"/>
      <w:r w:rsidRPr="00A80E99">
        <w:t xml:space="preserve"> </w:t>
      </w:r>
      <w:r w:rsidRPr="00301C60">
        <w:rPr>
          <w:lang w:val="en-US"/>
        </w:rPr>
        <w:t>class</w:t>
      </w:r>
      <w:r w:rsidRPr="00A80E99">
        <w:t xml:space="preserve"> </w:t>
      </w:r>
      <w:proofErr w:type="spellStart"/>
      <w:r w:rsidRPr="00301C60">
        <w:rPr>
          <w:lang w:val="en-US"/>
        </w:rPr>
        <w:t>HashSet</w:t>
      </w:r>
      <w:proofErr w:type="spellEnd"/>
      <w:r w:rsidRPr="00A80E99">
        <w:t xml:space="preserve"> {</w:t>
      </w:r>
      <w:r>
        <w:t xml:space="preserve"> </w:t>
      </w:r>
      <w:r w:rsidRPr="00A80E99">
        <w:t xml:space="preserve">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private</w:t>
      </w:r>
      <w:proofErr w:type="gramEnd"/>
      <w:r w:rsidRPr="00301C60">
        <w:rPr>
          <w:lang w:val="en-US"/>
        </w:rPr>
        <w:t xml:space="preserve"> Integer[] elements = new Integer[10];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void add(Integer element)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for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= 0;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++)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== null)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elements[</w:t>
      </w:r>
      <w:proofErr w:type="spellStart"/>
      <w:proofErr w:type="gramEnd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= element;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break</w:t>
      </w:r>
      <w:proofErr w:type="gramEnd"/>
      <w:r w:rsidRPr="00301C60">
        <w:rPr>
          <w:lang w:val="en-US"/>
        </w:rPr>
        <w:t>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String </w:t>
      </w:r>
      <w:proofErr w:type="spellStart"/>
      <w:r w:rsidRPr="00301C60">
        <w:rPr>
          <w:lang w:val="en-US"/>
        </w:rPr>
        <w:t>toString</w:t>
      </w:r>
      <w:proofErr w:type="spellEnd"/>
      <w:r w:rsidRPr="00301C60">
        <w:rPr>
          <w:lang w:val="en-US"/>
        </w:rPr>
        <w:t>()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r w:rsidRPr="00301C60">
        <w:rPr>
          <w:lang w:val="en-US"/>
        </w:rPr>
        <w:t>StringBuilder</w:t>
      </w:r>
      <w:proofErr w:type="spellEnd"/>
      <w:r w:rsidRPr="00301C60">
        <w:rPr>
          <w:lang w:val="en-US"/>
        </w:rPr>
        <w:t xml:space="preserve"> result = new </w:t>
      </w:r>
      <w:proofErr w:type="spellStart"/>
      <w:proofErr w:type="gramStart"/>
      <w:r w:rsidRPr="00301C60">
        <w:rPr>
          <w:lang w:val="en-US"/>
        </w:rPr>
        <w:t>StringBuilder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for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= 0;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 xml:space="preserve">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++)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 != null)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lastRenderedPageBreak/>
        <w:t>result.append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elements[</w:t>
      </w:r>
      <w:proofErr w:type="spellStart"/>
      <w:r w:rsidRPr="00301C60">
        <w:rPr>
          <w:lang w:val="en-US"/>
        </w:rPr>
        <w:t>i</w:t>
      </w:r>
      <w:proofErr w:type="spellEnd"/>
      <w:r w:rsidRPr="00301C60">
        <w:rPr>
          <w:lang w:val="en-US"/>
        </w:rPr>
        <w:t>]).append(",");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</w:t>
      </w:r>
      <w:proofErr w:type="spellStart"/>
      <w:r w:rsidRPr="00301C60">
        <w:rPr>
          <w:lang w:val="en-US"/>
        </w:rPr>
        <w:t>result.length</w:t>
      </w:r>
      <w:proofErr w:type="spellEnd"/>
      <w:r w:rsidRPr="00301C60">
        <w:rPr>
          <w:lang w:val="en-US"/>
        </w:rPr>
        <w:t>() &amp;</w:t>
      </w:r>
      <w:proofErr w:type="spellStart"/>
      <w:r w:rsidRPr="00301C60">
        <w:rPr>
          <w:lang w:val="en-US"/>
        </w:rPr>
        <w:t>gt</w:t>
      </w:r>
      <w:proofErr w:type="spellEnd"/>
      <w:r w:rsidRPr="00301C60">
        <w:rPr>
          <w:lang w:val="en-US"/>
        </w:rPr>
        <w:t>; 0)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result.setLength</w:t>
      </w:r>
      <w:proofErr w:type="spellEnd"/>
      <w:r w:rsidRPr="00301C60">
        <w:rPr>
          <w:lang w:val="en-US"/>
        </w:rPr>
        <w:t>(</w:t>
      </w:r>
      <w:proofErr w:type="spellStart"/>
      <w:proofErr w:type="gramEnd"/>
      <w:r w:rsidRPr="00301C60">
        <w:rPr>
          <w:lang w:val="en-US"/>
        </w:rPr>
        <w:t>result.length</w:t>
      </w:r>
      <w:proofErr w:type="spellEnd"/>
      <w:r w:rsidRPr="00301C60">
        <w:rPr>
          <w:lang w:val="en-US"/>
        </w:rPr>
        <w:t>() - 1);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"{" + </w:t>
      </w:r>
      <w:proofErr w:type="spellStart"/>
      <w:r w:rsidRPr="00301C60">
        <w:rPr>
          <w:lang w:val="en-US"/>
        </w:rPr>
        <w:t>result.toString</w:t>
      </w:r>
      <w:proofErr w:type="spellEnd"/>
      <w:r w:rsidRPr="00301C60">
        <w:rPr>
          <w:lang w:val="en-US"/>
        </w:rPr>
        <w:t>() + "}";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public</w:t>
      </w:r>
      <w:proofErr w:type="gramEnd"/>
      <w:r w:rsidRPr="00301C60">
        <w:rPr>
          <w:lang w:val="en-US"/>
        </w:rPr>
        <w:t xml:space="preserve"> Integer get(</w:t>
      </w:r>
      <w:proofErr w:type="spellStart"/>
      <w:r w:rsidRPr="00301C60">
        <w:rPr>
          <w:lang w:val="en-US"/>
        </w:rPr>
        <w:t>int</w:t>
      </w:r>
      <w:proofErr w:type="spellEnd"/>
      <w:r w:rsidRPr="00301C60">
        <w:rPr>
          <w:lang w:val="en-US"/>
        </w:rPr>
        <w:t xml:space="preserve"> index)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if</w:t>
      </w:r>
      <w:proofErr w:type="gramEnd"/>
      <w:r w:rsidRPr="00301C60">
        <w:rPr>
          <w:lang w:val="en-US"/>
        </w:rPr>
        <w:t xml:space="preserve"> (index &amp;</w:t>
      </w:r>
      <w:proofErr w:type="spellStart"/>
      <w:r w:rsidRPr="00301C60">
        <w:rPr>
          <w:lang w:val="en-US"/>
        </w:rPr>
        <w:t>gt</w:t>
      </w:r>
      <w:proofErr w:type="spellEnd"/>
      <w:r w:rsidRPr="00301C60">
        <w:rPr>
          <w:lang w:val="en-US"/>
        </w:rPr>
        <w:t>;= 0 &amp;amp;&amp;amp; index &amp;</w:t>
      </w:r>
      <w:proofErr w:type="spellStart"/>
      <w:r w:rsidRPr="00301C60">
        <w:rPr>
          <w:lang w:val="en-US"/>
        </w:rPr>
        <w:t>lt</w:t>
      </w:r>
      <w:proofErr w:type="spellEnd"/>
      <w:r w:rsidRPr="00301C60">
        <w:rPr>
          <w:lang w:val="en-US"/>
        </w:rPr>
        <w:t xml:space="preserve">; </w:t>
      </w:r>
      <w:proofErr w:type="spellStart"/>
      <w:r w:rsidRPr="00301C60">
        <w:rPr>
          <w:lang w:val="en-US"/>
        </w:rPr>
        <w:t>elements.length</w:t>
      </w:r>
      <w:proofErr w:type="spellEnd"/>
      <w:r w:rsidRPr="00301C60">
        <w:rPr>
          <w:lang w:val="en-US"/>
        </w:rPr>
        <w:t>) {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elements[index];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}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gramStart"/>
      <w:r w:rsidRPr="00301C60">
        <w:rPr>
          <w:lang w:val="en-US"/>
        </w:rPr>
        <w:t>return</w:t>
      </w:r>
      <w:proofErr w:type="gramEnd"/>
      <w:r w:rsidRPr="00301C60">
        <w:rPr>
          <w:lang w:val="en-US"/>
        </w:rPr>
        <w:t xml:space="preserve"> null;</w:t>
      </w:r>
      <w:r>
        <w:rPr>
          <w:lang w:val="en-US"/>
        </w:rPr>
        <w:t xml:space="preserve">  </w:t>
      </w:r>
    </w:p>
    <w:p w:rsidR="00301C60" w:rsidRPr="00A80E99" w:rsidRDefault="00301C60" w:rsidP="00301C60">
      <w:r w:rsidRPr="00A80E99">
        <w:t>}</w:t>
      </w:r>
      <w:r>
        <w:t xml:space="preserve"> </w:t>
      </w:r>
      <w:r w:rsidRPr="00A80E99">
        <w:t xml:space="preserve"> </w:t>
      </w:r>
    </w:p>
    <w:p w:rsidR="00301C60" w:rsidRPr="00A80E99" w:rsidRDefault="00301C60" w:rsidP="00301C60">
      <w:r w:rsidRPr="00A80E99">
        <w:t>}</w:t>
      </w:r>
      <w:r>
        <w:t xml:space="preserve"> </w:t>
      </w:r>
      <w:r w:rsidRPr="00A80E99">
        <w:t xml:space="preserve"> </w:t>
      </w:r>
    </w:p>
    <w:p w:rsidR="00301C60" w:rsidRDefault="00301C60" w:rsidP="00301C60">
      <w:r>
        <w:t>```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 xml:space="preserve">Теперь можно создать экземпляр класса </w:t>
      </w:r>
      <w:proofErr w:type="spellStart"/>
      <w:r>
        <w:t>HashSet</w:t>
      </w:r>
      <w:proofErr w:type="spellEnd"/>
      <w:r>
        <w:t xml:space="preserve"> и использовать его методы:</w:t>
      </w:r>
      <w:r>
        <w:t xml:space="preserve">  </w:t>
      </w:r>
    </w:p>
    <w:p w:rsidR="00301C60" w:rsidRPr="00A80E99" w:rsidRDefault="00301C60" w:rsidP="00301C60">
      <w:pPr>
        <w:rPr>
          <w:lang w:val="en-US"/>
          <w:rPrChange w:id="9" w:author="Alex Mark" w:date="2023-06-29T16:39:00Z">
            <w:rPr/>
          </w:rPrChange>
        </w:rPr>
      </w:pPr>
      <w:r w:rsidRPr="00A80E99">
        <w:rPr>
          <w:lang w:val="en-US"/>
          <w:rPrChange w:id="10" w:author="Alex Mark" w:date="2023-06-29T16:39:00Z">
            <w:rPr/>
          </w:rPrChange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r w:rsidRPr="00301C60">
        <w:rPr>
          <w:lang w:val="en-US"/>
        </w:rPr>
        <w:t>```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r w:rsidRPr="00301C60">
        <w:rPr>
          <w:lang w:val="en-US"/>
        </w:rPr>
        <w:t>HashSet</w:t>
      </w:r>
      <w:proofErr w:type="spellEnd"/>
      <w:r w:rsidRPr="00301C60">
        <w:rPr>
          <w:lang w:val="en-US"/>
        </w:rPr>
        <w:t xml:space="preserve"> set = new </w:t>
      </w:r>
      <w:proofErr w:type="spellStart"/>
      <w:proofErr w:type="gramStart"/>
      <w:r w:rsidRPr="00301C60">
        <w:rPr>
          <w:lang w:val="en-US"/>
        </w:rPr>
        <w:t>HashSet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set.add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1);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set.add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2);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set.add</w:t>
      </w:r>
      <w:proofErr w:type="spellEnd"/>
      <w:r w:rsidRPr="00301C60">
        <w:rPr>
          <w:lang w:val="en-US"/>
        </w:rPr>
        <w:t>(</w:t>
      </w:r>
      <w:proofErr w:type="gramEnd"/>
      <w:r w:rsidRPr="00301C60">
        <w:rPr>
          <w:lang w:val="en-US"/>
        </w:rPr>
        <w:t>3);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System.out.println</w:t>
      </w:r>
      <w:proofErr w:type="spellEnd"/>
      <w:r w:rsidRPr="00301C60">
        <w:rPr>
          <w:lang w:val="en-US"/>
        </w:rPr>
        <w:t>(</w:t>
      </w:r>
      <w:proofErr w:type="spellStart"/>
      <w:proofErr w:type="gramEnd"/>
      <w:r w:rsidRPr="00301C60">
        <w:rPr>
          <w:lang w:val="en-US"/>
        </w:rPr>
        <w:t>set.toString</w:t>
      </w:r>
      <w:proofErr w:type="spellEnd"/>
      <w:r w:rsidRPr="00301C60">
        <w:rPr>
          <w:lang w:val="en-US"/>
        </w:rPr>
        <w:t>());</w:t>
      </w:r>
      <w:r>
        <w:rPr>
          <w:lang w:val="en-US"/>
        </w:rPr>
        <w:t xml:space="preserve">  </w:t>
      </w:r>
    </w:p>
    <w:p w:rsidR="00301C60" w:rsidRPr="00301C60" w:rsidRDefault="00301C60" w:rsidP="00301C60">
      <w:pPr>
        <w:rPr>
          <w:lang w:val="en-US"/>
        </w:rPr>
      </w:pPr>
      <w:proofErr w:type="spellStart"/>
      <w:proofErr w:type="gramStart"/>
      <w:r w:rsidRPr="00301C60">
        <w:rPr>
          <w:lang w:val="en-US"/>
        </w:rPr>
        <w:t>System.out.println</w:t>
      </w:r>
      <w:proofErr w:type="spellEnd"/>
      <w:r w:rsidRPr="00301C60">
        <w:rPr>
          <w:lang w:val="en-US"/>
        </w:rPr>
        <w:t>(</w:t>
      </w:r>
      <w:proofErr w:type="spellStart"/>
      <w:proofErr w:type="gramEnd"/>
      <w:r w:rsidRPr="00301C60">
        <w:rPr>
          <w:lang w:val="en-US"/>
        </w:rPr>
        <w:t>set.get</w:t>
      </w:r>
      <w:proofErr w:type="spellEnd"/>
      <w:r w:rsidRPr="00301C60">
        <w:rPr>
          <w:lang w:val="en-US"/>
        </w:rPr>
        <w:t>(0));</w:t>
      </w:r>
      <w:r>
        <w:rPr>
          <w:lang w:val="en-US"/>
        </w:rPr>
        <w:t xml:space="preserve">  </w:t>
      </w:r>
    </w:p>
    <w:p w:rsidR="00301C60" w:rsidRDefault="00301C60" w:rsidP="00301C60">
      <w:r>
        <w:lastRenderedPageBreak/>
        <w:t>```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>На консоли будет выведено:</w:t>
      </w:r>
      <w:r>
        <w:t xml:space="preserve">  </w:t>
      </w:r>
    </w:p>
    <w:p w:rsidR="00301C60" w:rsidRDefault="00301C60" w:rsidP="00301C60">
      <w:r>
        <w:t xml:space="preserve">  </w:t>
      </w:r>
    </w:p>
    <w:p w:rsidR="00301C60" w:rsidRDefault="00301C60" w:rsidP="00301C60">
      <w:r>
        <w:t>```</w:t>
      </w:r>
      <w:r>
        <w:t xml:space="preserve">  </w:t>
      </w:r>
    </w:p>
    <w:p w:rsidR="00301C60" w:rsidRDefault="00301C60" w:rsidP="00301C60">
      <w:r>
        <w:t>{1,2,3}</w:t>
      </w:r>
      <w:r>
        <w:t xml:space="preserve">  </w:t>
      </w:r>
    </w:p>
    <w:p w:rsidR="00301C60" w:rsidRDefault="00301C60" w:rsidP="00301C60">
      <w:r>
        <w:t>1</w:t>
      </w:r>
      <w:r>
        <w:t xml:space="preserve">  </w:t>
      </w:r>
    </w:p>
    <w:p w:rsidR="00816287" w:rsidRPr="00301C60" w:rsidRDefault="00301C60" w:rsidP="00301C60">
      <w:r>
        <w:t>```</w:t>
      </w:r>
    </w:p>
    <w:sectPr w:rsidR="00816287" w:rsidRPr="0030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60"/>
    <w:rsid w:val="00301C60"/>
    <w:rsid w:val="00816287"/>
    <w:rsid w:val="00A80E99"/>
    <w:rsid w:val="00A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C848-3FF6-4E45-88CE-2F3E3990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Mark</dc:creator>
  <cp:lastModifiedBy>Alex Mark</cp:lastModifiedBy>
  <cp:revision>1</cp:revision>
  <dcterms:created xsi:type="dcterms:W3CDTF">2023-06-29T13:27:00Z</dcterms:created>
  <dcterms:modified xsi:type="dcterms:W3CDTF">2023-07-01T09:11:00Z</dcterms:modified>
</cp:coreProperties>
</file>